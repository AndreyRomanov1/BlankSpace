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media/image1.png" ContentType="image/png"/>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50"/>
        <w:jc w:val="center"/>
        <w:rPr/>
      </w:pPr>
      <w:r>
        <w:rPr>
          <w:color w:val="333333"/>
          <w:sz w:val="40"/>
          <w:szCs w:val="40"/>
        </w:rPr>
        <w:t>ДОГОВОР КУПЛИ-ПРОДАЖИ ТОВАРА</w:t>
      </w:r>
    </w:p>
    <w:tbl>
      <w:tblPr>
        <w:tblW w:w="9035" w:type="dxa"/>
        <w:jc w:val="left"/>
        <w:tblInd w:w="10" w:type="dxa"/>
        <w:tblLayout w:type="fixed"/>
        <w:tblCellMar>
          <w:top w:w="0" w:type="dxa"/>
          <w:left w:w="10" w:type="dxa"/>
          <w:bottom w:w="0" w:type="dxa"/>
          <w:right w:w="10" w:type="dxa"/>
        </w:tblCellMar>
        <w:tblLook w:val="04A0" w:noHBand="0" w:noVBand="1" w:firstColumn="1" w:lastRow="0" w:lastColumn="0" w:firstRow="1"/>
      </w:tblPr>
      <w:tblGrid>
        <w:gridCol w:w="4443"/>
        <w:gridCol w:w="4591"/>
      </w:tblGrid>
      <w:tr>
        <w:trPr/>
        <w:tc>
          <w:tcPr>
            <w:tcW w:w="4443" w:type="dxa"/>
            <w:tcBorders>
              <w:top w:val="single" w:sz="6" w:space="0" w:color="FFFFFF"/>
              <w:left w:val="single" w:sz="6" w:space="0" w:color="FFFFFF"/>
              <w:bottom w:val="single" w:sz="6" w:space="0" w:color="FFFFFF"/>
              <w:right w:val="single" w:sz="6" w:space="0" w:color="FFFFFF"/>
            </w:tcBorders>
          </w:tcPr>
          <w:p>
            <w:pPr>
              <w:pStyle w:val="Normal"/>
              <w:spacing w:lineRule="auto" w:line="360" w:before="0" w:after="0"/>
              <w:rPr>
                <w:lang w:val="ru-RU"/>
              </w:rPr>
            </w:pPr>
            <w:r>
              <w:rPr>
                <w:lang w:val="ru-RU"/>
              </w:rPr>
            </w:r>
          </w:p>
        </w:tc>
        <w:tc>
          <w:tcPr>
            <w:tcW w:w="4591" w:type="dxa"/>
            <w:tcBorders>
              <w:top w:val="single" w:sz="6" w:space="0" w:color="FFFFFF"/>
              <w:left w:val="single" w:sz="6" w:space="0" w:color="FFFFFF"/>
              <w:bottom w:val="single" w:sz="6" w:space="0" w:color="FFFFFF"/>
              <w:right w:val="single" w:sz="6" w:space="0" w:color="FFFFFF"/>
            </w:tcBorders>
          </w:tcPr>
          <w:p>
            <w:pPr>
              <w:pStyle w:val="Normal"/>
              <w:spacing w:lineRule="auto" w:line="360" w:before="0" w:after="0"/>
              <w:jc w:val="right"/>
              <w:rPr/>
            </w:pPr>
            <w:r>
              <w:rPr>
                <w:color w:val="999999"/>
                <w:sz w:val="16"/>
                <w:szCs w:val="16"/>
              </w:rPr>
              <w:t>«_____» _______________ 2025 г.</w:t>
            </w:r>
          </w:p>
        </w:tc>
      </w:tr>
    </w:tbl>
    <w:p>
      <w:pPr>
        <w:pStyle w:val="Normal"/>
        <w:rPr/>
      </w:pPr>
      <w:r>
        <w:rPr/>
      </w:r>
    </w:p>
    <w:p>
      <w:pPr>
        <w:pStyle w:val="Normal"/>
        <w:rPr/>
      </w:pPr>
      <w:r>
        <w:rPr/>
      </w:r>
    </w:p>
    <w:p>
      <w:pPr>
        <w:pStyle w:val="Normal"/>
        <w:rPr>
          <w:lang w:val="ru-RU"/>
        </w:rPr>
      </w:pPr>
      <w:r>
        <w:rPr>
          <w:lang w:val="ru-RU"/>
        </w:rPr>
      </w:r>
    </w:p>
    <w:p>
      <w:pPr>
        <w:pStyle w:val="Normal"/>
        <w:rPr>
          <w:color w:val="333333"/>
          <w:lang w:val="ru-RU"/>
        </w:rPr>
      </w:pPr>
      <w:r>
        <w:rPr>
          <w:color w:val="333333"/>
          <w:lang w:val="ru-RU"/>
        </w:rPr>
        <w:t>ООО Продавцы</w:t>
      </w:r>
      <w:r>
        <w:rPr>
          <w:color w:val="333333"/>
          <w:lang w:val="ru-RU"/>
        </w:rPr>
        <w:t xml:space="preserve"> в лице</w:t>
      </w:r>
    </w:p>
    <w:p>
      <w:pPr>
        <w:pStyle w:val="Normal"/>
        <w:rPr>
          <w:color w:val="333333"/>
          <w:lang w:val="ru-RU"/>
        </w:rPr>
      </w:pPr>
      <w:r>
        <w:rPr>
          <w:color w:val="333333"/>
          <w:lang w:val="ru-RU"/>
        </w:rPr>
        <w:t>Продавцов Продавец Продавцович</w:t>
      </w:r>
      <w:r>
        <w:rPr>
          <w:color w:val="333333"/>
          <w:lang w:val="ru-RU"/>
        </w:rPr>
        <w:t>, действующего на основании</w:t>
      </w:r>
    </w:p>
    <w:p>
      <w:pPr>
        <w:pStyle w:val="Normal"/>
        <w:rPr>
          <w:color w:val="333333"/>
          <w:lang w:val="ru-RU"/>
        </w:rPr>
      </w:pPr>
      <w:r>
        <w:rPr>
          <w:color w:val="333333"/>
          <w:lang w:val="ru-RU"/>
        </w:rPr>
        <w:t>по праву рождения</w:t>
      </w:r>
      <w:r>
        <w:rPr>
          <w:color w:val="333333"/>
          <w:lang w:val="ru-RU"/>
        </w:rPr>
        <w:t xml:space="preserve">, </w:t>
      </w:r>
    </w:p>
    <w:p>
      <w:pPr>
        <w:pStyle w:val="Normal"/>
        <w:rPr>
          <w:color w:val="333333"/>
        </w:rPr>
      </w:pPr>
      <w:r>
        <w:rPr>
          <w:color w:val="333333"/>
          <w:lang w:val="ru-RU"/>
        </w:rPr>
        <w:t>именуемый в дальнейшем «</w:t>
      </w:r>
      <w:r>
        <w:rPr>
          <w:b/>
          <w:bCs/>
          <w:color w:val="333333"/>
          <w:lang w:val="ru-RU"/>
        </w:rPr>
        <w:t>Продавец</w:t>
      </w:r>
      <w:r>
        <w:rPr>
          <w:color w:val="333333"/>
          <w:lang w:val="ru-RU"/>
        </w:rPr>
        <w:t xml:space="preserve">», с одной стороны, и </w:t>
      </w:r>
    </w:p>
    <w:p>
      <w:pPr>
        <w:pStyle w:val="Normal"/>
        <w:rPr>
          <w:lang w:val="ru-RU"/>
        </w:rPr>
      </w:pPr>
      <w:r>
        <w:rPr>
          <w:color w:val="333333"/>
          <w:lang w:val="ru-RU"/>
        </w:rPr>
        <w:t>«</w:t>
      </w:r>
      <w:r>
        <w:rPr>
          <w:b/>
          <w:bCs/>
          <w:color w:val="333333"/>
          <w:lang w:val="ru-RU"/>
        </w:rPr>
        <w:t>Покупатель</w:t>
      </w:r>
      <w:r>
        <w:rPr>
          <w:color w:val="333333"/>
          <w:lang w:val="ru-RU"/>
        </w:rPr>
        <w:t>», с другой стороны, именуемые в дальнейшем «Стороны», заключили настоящий договор, в дальнейшем «</w:t>
      </w:r>
      <w:r>
        <w:rPr>
          <w:b/>
          <w:bCs/>
          <w:color w:val="333333"/>
          <w:lang w:val="ru-RU"/>
        </w:rPr>
        <w:t>Договор</w:t>
      </w:r>
      <w:r>
        <w:rPr>
          <w:color w:val="333333"/>
          <w:lang w:val="ru-RU"/>
        </w:rPr>
        <w:t xml:space="preserve">», о нижеследующем: </w:t>
      </w:r>
    </w:p>
    <w:p>
      <w:pPr>
        <w:pStyle w:val="Normal"/>
        <w:spacing w:before="500" w:after="150"/>
        <w:jc w:val="center"/>
        <w:rPr>
          <w:lang w:val="ru-RU"/>
        </w:rPr>
      </w:pPr>
      <w:r>
        <w:rPr>
          <w:b/>
          <w:bCs/>
          <w:color w:val="333333"/>
          <w:sz w:val="24"/>
          <w:szCs w:val="24"/>
          <w:lang w:val="ru-RU"/>
        </w:rPr>
        <w:t>1. ПРЕДМЕТ ДОГОВОРА</w:t>
      </w:r>
    </w:p>
    <w:p>
      <w:pPr>
        <w:pStyle w:val="Normal"/>
        <w:spacing w:lineRule="auto" w:line="360" w:before="0" w:after="150"/>
        <w:rPr>
          <w:color w:val="333333"/>
          <w:lang w:val="ru-RU"/>
        </w:rPr>
      </w:pPr>
      <w:r>
        <w:rPr>
          <w:color w:val="333333"/>
          <w:lang w:val="ru-RU"/>
        </w:rPr>
        <w:t>1.1. В соответствии с настоящим Договором Продавец обязуется передать в собственность Покупателю, а Покупатель обязуется оплатить</w:t>
      </w:r>
    </w:p>
    <w:p>
      <w:pPr>
        <w:pStyle w:val="Normal"/>
        <w:spacing w:lineRule="auto" w:line="360" w:before="0" w:after="150"/>
        <w:rPr>
          <w:color w:val="333333"/>
        </w:rPr>
      </w:pPr>
      <w:r>
        <w:rPr>
          <w:color w:val="333333"/>
          <w:lang w:val="ru-RU"/>
        </w:rPr>
        <w:t>следующее недвижимое имущество: гараж кирпичный,</w:t>
      </w:r>
    </w:p>
    <w:p>
      <w:pPr>
        <w:pStyle w:val="Normal"/>
        <w:spacing w:lineRule="auto" w:line="360" w:before="0" w:after="150"/>
        <w:rPr>
          <w:color w:val="333333"/>
          <w:lang w:val="ru-RU"/>
        </w:rPr>
      </w:pPr>
      <w:r>
        <w:rPr>
          <w:color w:val="333333"/>
          <w:lang w:val="ru-RU"/>
        </w:rPr>
        <w:t xml:space="preserve"> </w:t>
      </w:r>
      <w:r>
        <w:rPr>
          <w:color w:val="333333"/>
          <w:lang w:val="ru-RU"/>
        </w:rPr>
        <w:t>площадью</w:t>
      </w:r>
      <w:r>
        <w:rPr>
          <w:color w:val="333333"/>
        </w:rPr>
        <w:t>  </w:t>
      </w:r>
      <w:r>
        <w:rPr>
          <w:color w:val="333333"/>
        </w:rPr>
        <w:t>40</w:t>
      </w:r>
      <w:r>
        <w:rPr>
          <w:color w:val="333333"/>
          <w:lang w:val="ru-RU"/>
        </w:rPr>
        <w:t xml:space="preserve">кв.м, </w:t>
      </w:r>
    </w:p>
    <w:p>
      <w:pPr>
        <w:pStyle w:val="Normal"/>
        <w:spacing w:lineRule="auto" w:line="360" w:before="0" w:after="150"/>
        <w:rPr>
          <w:color w:val="333333"/>
          <w:lang w:val="ru-RU"/>
        </w:rPr>
      </w:pPr>
      <w:r>
        <w:rPr>
          <w:color w:val="333333"/>
          <w:lang w:val="ru-RU"/>
        </w:rPr>
        <w:t>находящийся в ГСК «</w:t>
      </w:r>
      <w:r>
        <w:rPr>
          <w:color w:val="333333"/>
          <w:lang w:val="ru-RU"/>
        </w:rPr>
        <w:t>Гараж, крутой</w:t>
      </w:r>
      <w:r>
        <w:rPr>
          <w:color w:val="333333"/>
          <w:lang w:val="ru-RU"/>
        </w:rPr>
        <w:t xml:space="preserve">» </w:t>
      </w:r>
    </w:p>
    <w:p>
      <w:pPr>
        <w:pStyle w:val="Normal"/>
        <w:spacing w:lineRule="auto" w:line="360" w:before="0" w:after="150"/>
        <w:rPr>
          <w:color w:val="333333"/>
          <w:lang w:val="ru-RU"/>
        </w:rPr>
      </w:pPr>
      <w:r>
        <w:rPr>
          <w:color w:val="333333"/>
          <w:lang w:val="ru-RU"/>
        </w:rPr>
        <w:t>по адресу:</w:t>
      </w:r>
      <w:r>
        <w:rPr>
          <w:color w:val="333333"/>
        </w:rPr>
        <w:t>  </w:t>
      </w:r>
      <w:r>
        <w:rPr>
          <w:color w:val="333333"/>
        </w:rPr>
        <w:t>ЕКБ, Тургенева, 4</w:t>
      </w:r>
      <w:r>
        <w:rPr>
          <w:color w:val="333333"/>
          <w:lang w:val="ru-RU"/>
        </w:rPr>
        <w:t>,</w:t>
      </w:r>
    </w:p>
    <w:p>
      <w:pPr>
        <w:pStyle w:val="Normal"/>
        <w:spacing w:lineRule="auto" w:line="360" w:before="0" w:after="150"/>
        <w:rPr>
          <w:color w:val="333333"/>
          <w:lang w:val="ru-RU"/>
        </w:rPr>
      </w:pPr>
      <w:r>
        <w:rPr>
          <w:color w:val="333333"/>
          <w:lang w:val="ru-RU"/>
        </w:rPr>
        <w:t xml:space="preserve"> </w:t>
      </w:r>
      <w:r>
        <w:rPr>
          <w:color w:val="333333"/>
          <w:lang w:val="ru-RU"/>
        </w:rPr>
        <w:t>гараж №</w:t>
      </w:r>
      <w:r>
        <w:rPr>
          <w:color w:val="333333"/>
        </w:rPr>
        <w:t>  </w:t>
      </w:r>
      <w:r>
        <w:rPr>
          <w:color w:val="333333"/>
        </w:rPr>
        <w:t>1</w:t>
      </w:r>
      <w:r>
        <w:rPr>
          <w:color w:val="333333"/>
          <w:lang w:val="ru-RU"/>
        </w:rPr>
        <w:t>.</w:t>
      </w:r>
    </w:p>
    <w:p>
      <w:del w:id="65" w:author="arch\aroma" w:date="2025-04-19T17:28:22.3639734Z">
        <w:pPr>
          <w:pStyle w:val="Normal"/>
          <w:spacing w:lineRule="auto" w:line="360" w:before="0" w:after="150"/>
          <w:rPr>
            <w:color w:val="333333"/>
            <w:lang w:val="ru-RU"/>
          </w:rPr>
        </w:pPr>
        <w:r>
          <w:rPr>
            <w:color w:val="333333"/>
            <w:lang w:val="ru-RU"/>
          </w:rPr>
        </w:r>
      </w:del>
    </w:p>
    <w:p>
      <w:pPr>
        <w:pStyle w:val="Normal"/>
        <w:spacing w:lineRule="auto" w:line="360" w:before="0" w:after="150"/>
        <w:rPr>
          <w:color w:val="333333"/>
          <w:lang w:val="ru-RU"/>
        </w:rPr>
      </w:pPr>
      <w:r>
        <w:rPr>
          <w:color w:val="333333"/>
          <w:lang w:val="ru-RU"/>
        </w:rPr>
      </w:r>
    </w:p>
    <w:p>
      <w:pPr>
        <w:pStyle w:val="Normal"/>
        <w:spacing w:before="500" w:after="150"/>
        <w:jc w:val="center"/>
        <w:rPr>
          <w:lang w:val="ru-RU"/>
        </w:rPr>
      </w:pPr>
      <w:r>
        <w:rPr>
          <w:b/>
          <w:bCs/>
          <w:color w:val="333333"/>
          <w:sz w:val="24"/>
          <w:szCs w:val="24"/>
          <w:lang w:val="ru-RU"/>
        </w:rPr>
        <w:t>2. ПРАВА И ОБЯЗАННОСТИ СТОРОН</w:t>
      </w:r>
    </w:p>
    <w:p>
      <w:pPr>
        <w:pStyle w:val="Normal"/>
        <w:spacing w:lineRule="auto" w:line="360" w:before="0" w:after="150"/>
        <w:rPr>
          <w:lang w:val="ru-RU"/>
        </w:rPr>
      </w:pPr>
      <w:r>
        <w:rPr>
          <w:color w:val="333333"/>
          <w:lang w:val="ru-RU"/>
        </w:rPr>
        <w:t xml:space="preserve">2.1. </w:t>
      </w:r>
      <w:r>
        <w:rPr>
          <w:b/>
          <w:bCs/>
          <w:color w:val="333333"/>
          <w:lang w:val="ru-RU"/>
        </w:rPr>
        <w:t>Продавец обязан</w:t>
      </w:r>
      <w:r>
        <w:rPr>
          <w:color w:val="333333"/>
          <w:lang w:val="ru-RU"/>
        </w:rPr>
        <w:t>:</w:t>
      </w:r>
    </w:p>
    <w:p>
      <w:pPr>
        <w:pStyle w:val="Normal"/>
        <w:spacing w:lineRule="auto" w:line="360" w:before="0" w:after="150"/>
        <w:rPr>
          <w:lang w:val="ru-RU"/>
        </w:rPr>
      </w:pPr>
      <w:r>
        <w:rPr>
          <w:color w:val="333333"/>
          <w:lang w:val="ru-RU"/>
        </w:rPr>
        <w:t>2.1.1. Передать Покупателю товар надлежащего качества и в обусловленном настоящим Договором ассортименте.</w:t>
      </w:r>
    </w:p>
    <w:p>
      <w:pPr>
        <w:pStyle w:val="Normal"/>
        <w:spacing w:lineRule="auto" w:line="360" w:before="0" w:after="150"/>
        <w:rPr>
          <w:lang w:val="ru-RU"/>
        </w:rPr>
      </w:pPr>
      <w:r>
        <w:rPr>
          <w:color w:val="333333"/>
          <w:lang w:val="ru-RU"/>
        </w:rPr>
        <w:t>2.1.2. Передать в пользование Покупателю права собственности и пользования товаром.</w:t>
      </w:r>
    </w:p>
    <w:p>
      <w:pPr>
        <w:pStyle w:val="Normal"/>
        <w:spacing w:lineRule="auto" w:line="360" w:before="0" w:after="150"/>
        <w:rPr>
          <w:lang w:val="ru-RU"/>
        </w:rPr>
      </w:pPr>
      <w:r>
        <w:rPr>
          <w:color w:val="333333"/>
          <w:lang w:val="ru-RU"/>
        </w:rPr>
        <w:t>2.1.3. Обеспечить страхование товара.</w:t>
      </w:r>
    </w:p>
    <w:p>
      <w:pPr>
        <w:pStyle w:val="Normal"/>
        <w:spacing w:lineRule="auto" w:line="360" w:before="0" w:after="150"/>
        <w:rPr>
          <w:lang w:val="ru-RU"/>
        </w:rPr>
      </w:pPr>
      <w:r>
        <w:rPr>
          <w:color w:val="333333"/>
          <w:lang w:val="ru-RU"/>
        </w:rPr>
        <w:t>2.1.4. Сообщить Покупателю о передаче товара.</w:t>
      </w:r>
    </w:p>
    <w:p>
      <w:pPr>
        <w:pStyle w:val="Normal"/>
        <w:spacing w:lineRule="auto" w:line="360" w:before="0" w:after="150"/>
        <w:rPr>
          <w:lang w:val="ru-RU"/>
        </w:rPr>
      </w:pPr>
      <w:r>
        <w:rPr>
          <w:color w:val="333333"/>
          <w:lang w:val="ru-RU"/>
        </w:rPr>
        <w:t xml:space="preserve">2.2. </w:t>
      </w:r>
      <w:r>
        <w:rPr>
          <w:b/>
          <w:bCs/>
          <w:color w:val="333333"/>
          <w:lang w:val="ru-RU"/>
        </w:rPr>
        <w:t>Покупатель обязан</w:t>
      </w:r>
      <w:r>
        <w:rPr>
          <w:color w:val="333333"/>
          <w:lang w:val="ru-RU"/>
        </w:rPr>
        <w:t>:</w:t>
      </w:r>
    </w:p>
    <w:p>
      <w:pPr>
        <w:pStyle w:val="Normal"/>
        <w:spacing w:lineRule="auto" w:line="360" w:before="0" w:after="150"/>
        <w:rPr>
          <w:lang w:val="ru-RU"/>
        </w:rPr>
      </w:pPr>
      <w:r>
        <w:rPr>
          <w:color w:val="333333"/>
          <w:lang w:val="ru-RU"/>
        </w:rPr>
        <w:t>2.2.1. Получить от Продавца товар в количестве установленном договором.</w:t>
      </w:r>
    </w:p>
    <w:p>
      <w:pPr>
        <w:pStyle w:val="Normal"/>
        <w:spacing w:lineRule="auto" w:line="360" w:before="0" w:after="150"/>
        <w:rPr>
          <w:lang w:val="ru-RU"/>
        </w:rPr>
      </w:pPr>
      <w:r>
        <w:rPr>
          <w:color w:val="333333"/>
          <w:lang w:val="ru-RU"/>
        </w:rPr>
        <w:t>2.2.2. Осуществить проверку при приемке товара по количеству, качеству и ассортименту, составить и подписать соответствующие документы (акт, приемки, накладную и т.д.).</w:t>
      </w:r>
    </w:p>
    <w:p>
      <w:pPr>
        <w:pStyle w:val="Normal"/>
        <w:spacing w:lineRule="auto" w:line="360" w:before="0" w:after="150"/>
        <w:rPr>
          <w:lang w:val="ru-RU"/>
        </w:rPr>
      </w:pPr>
      <w:r>
        <w:rPr>
          <w:color w:val="333333"/>
          <w:lang w:val="ru-RU"/>
        </w:rPr>
        <w:t xml:space="preserve">2.2.3. Сообщить Продавцу о замеченных при приемке или в процессе эксплуатации недостатках проданного товара в срок {ВВОД (Срок ознакомления продавца с дефектами товар, </w:t>
      </w:r>
      <w:r>
        <w:rPr>
          <w:color w:val="333333"/>
          <w:lang w:val="ru-RU"/>
        </w:rPr>
        <w:t>в</w:t>
      </w:r>
      <w:r>
        <w:rPr>
          <w:color w:val="333333"/>
          <w:lang w:val="ru-RU"/>
        </w:rPr>
        <w:t xml:space="preserve"> штуках) }.</w:t>
      </w:r>
    </w:p>
    <w:p>
      <w:pPr>
        <w:pStyle w:val="Normal"/>
        <w:spacing w:lineRule="auto" w:line="360" w:before="0" w:after="150"/>
        <w:rPr>
          <w:lang w:val="ru-RU"/>
        </w:rPr>
      </w:pPr>
      <w:r>
        <w:rPr>
          <w:color w:val="333333"/>
          <w:lang w:val="ru-RU"/>
        </w:rPr>
        <w:t>2.2.4. Оплатить купленный товар в срок, установленный Договором.</w:t>
      </w:r>
    </w:p>
    <w:p>
      <w:pPr>
        <w:pStyle w:val="Normal"/>
        <w:spacing w:lineRule="auto" w:line="360" w:before="0" w:after="150"/>
        <w:rPr>
          <w:lang w:val="ru-RU"/>
        </w:rPr>
      </w:pPr>
      <w:r>
        <w:rPr>
          <w:color w:val="333333"/>
          <w:lang w:val="ru-RU"/>
        </w:rPr>
        <w:t>2.3. В случае невыполнения правил, предусмотренных п.п.3.2.2., 3.2.3 Продавец вправе отказаться полностью или частично от удовлетворения требований Покупателя о передаче ему недостающего количества товара, замене товара, не соответствующего условиям данного договора, если докажет, что невыполнение этого правила Покупателем повлекло невозможностью удовлетворить его требования или влечет для Продавца несоизмеримые расходы по сравнению с теми, которые он понес бы, если бы был своевременно извещен о нарушении договора. Если Продавец знал или должен был знать о том, что переданный Покупателю товар не соответствует условиям данного договора, он не вправе ссылаться на положения, предусмотренные настоящим п.п.3.2.2., 3.2.3.</w:t>
      </w:r>
    </w:p>
    <w:p>
      <w:pPr>
        <w:pStyle w:val="Normal"/>
        <w:spacing w:lineRule="auto" w:line="360" w:before="0" w:after="150"/>
        <w:rPr>
          <w:lang w:val="ru-RU"/>
        </w:rPr>
      </w:pPr>
      <w:r>
        <w:rPr>
          <w:color w:val="333333"/>
          <w:lang w:val="ru-RU"/>
        </w:rPr>
        <w:t>2.4. В случаях, когда Покупатель в нарушение закона, иных правовых актов или настоящего договора не принимает товар или отказывается его принять, Продавец вправе потребовать от Покупателя принять товар или отказаться от исполнения договора.</w:t>
      </w:r>
    </w:p>
    <w:p>
      <w:pPr>
        <w:pStyle w:val="Normal"/>
        <w:spacing w:lineRule="auto" w:line="360" w:before="0" w:after="150"/>
        <w:rPr>
          <w:lang w:val="ru-RU"/>
        </w:rPr>
      </w:pPr>
      <w:r>
        <w:rPr>
          <w:color w:val="333333"/>
          <w:lang w:val="ru-RU"/>
        </w:rPr>
        <w:t>2.5. В случаях, когда Продавец не осуществляет страхования в соответствии с Договором, Покупатель вправе застраховать товар и потребовать от Продавца возмещения расходов на страхование либо отказаться от исполнения договора.</w:t>
      </w:r>
    </w:p>
    <w:p>
      <w:pPr>
        <w:pStyle w:val="Normal"/>
        <w:spacing w:lineRule="auto" w:line="360" w:before="0" w:after="150"/>
        <w:rPr>
          <w:lang w:val="ru-RU"/>
        </w:rPr>
      </w:pPr>
      <w:r>
        <w:rPr>
          <w:color w:val="333333"/>
          <w:lang w:val="ru-RU"/>
        </w:rPr>
        <w:t>2.6. Если Продавец отказывается передать Покупателю проданный товар, Покупатель вправе отказаться от исполнения данного договора.</w:t>
      </w:r>
    </w:p>
    <w:p>
      <w:pPr>
        <w:pStyle w:val="Normal"/>
        <w:spacing w:lineRule="auto" w:line="360" w:before="0" w:after="150"/>
        <w:rPr>
          <w:lang w:val="ru-RU"/>
        </w:rPr>
      </w:pPr>
      <w:r>
        <w:rPr>
          <w:color w:val="333333"/>
          <w:lang w:val="ru-RU"/>
        </w:rPr>
        <w:t>2.7. Если Продавец не передает или отказывается передать Покупателю относящиеся к товару принадлежности или документы, которые он должен передать в соответствии с законом, иными правовыми актами или настоящим Договором, Покупатель вправе назначить ему разумный срок для их передачи. В случае, когда принадлежности или документы, относящиеся к товару, не переданы Продавцом в указанный срок, Покупатель вправе отказаться от товара и потребовать возврата перечисленных Продавцу в уплату за товар сумм.</w:t>
      </w:r>
    </w:p>
    <w:p>
      <w:pPr>
        <w:pStyle w:val="Normal"/>
        <w:spacing w:lineRule="auto" w:line="360" w:before="0" w:after="150"/>
        <w:rPr>
          <w:lang w:val="ru-RU"/>
        </w:rPr>
      </w:pPr>
      <w:r>
        <w:rPr>
          <w:color w:val="333333"/>
          <w:lang w:val="ru-RU"/>
        </w:rPr>
        <w:t>2.8. Если Продавец передал в нарушение данного договора Покупателю меньшее количество товара, чем определенно настоящим Договором, Покупатель вправе либо потребовать передать недостающее количество товара, либо отказаться от переданного товара и от его оплаты, а если товар оплачен, – потребовать возврата уплаченных денежных сумм.</w:t>
      </w:r>
    </w:p>
    <w:p>
      <w:pPr>
        <w:pStyle w:val="Normal"/>
        <w:spacing w:lineRule="auto" w:line="360" w:before="0" w:after="150"/>
        <w:rPr>
          <w:lang w:val="ru-RU"/>
        </w:rPr>
      </w:pPr>
      <w:r>
        <w:rPr>
          <w:color w:val="333333"/>
          <w:lang w:val="ru-RU"/>
        </w:rPr>
        <w:t xml:space="preserve">2.9. Если Продавец передал Покупателю товар в количестве, превышающем указанное в данном Договоре, Покупатель обязан известить об этом Продавца в срок </w:t>
      </w:r>
      <w:r>
        <w:rPr>
          <w:color w:val="333333"/>
          <w:lang w:val="ru-RU"/>
        </w:rPr>
        <w:t>5</w:t>
      </w:r>
      <w:r>
        <w:rPr>
          <w:color w:val="333333"/>
          <w:lang w:val="ru-RU"/>
        </w:rPr>
        <w:t>. В случае, когда в данный срок после сообщения Покупателя Продавец не распорядится соответствующей частью товара, Покупатель вправе принять весь товара. В случае принятия Покупателем товара в количестве, превышающем указанное в данном Договоре, дополнительно принятый товар оплачивается по цене, определенной для товара, принятого в соответствии с договором, если иная цена не определена соглашением сторон.</w:t>
      </w:r>
    </w:p>
    <w:p>
      <w:pPr>
        <w:pStyle w:val="Normal"/>
        <w:spacing w:lineRule="auto" w:line="360" w:before="0" w:after="150"/>
        <w:rPr>
          <w:lang w:val="ru-RU"/>
        </w:rPr>
      </w:pPr>
      <w:r>
        <w:rPr>
          <w:color w:val="333333"/>
          <w:lang w:val="ru-RU"/>
        </w:rPr>
        <w:t>2.10. При передаче Продавцом предусмотренных данным Договором товаров в ассортименте, не соответствующем Договору, Покупатель вправе отказаться от их принятия и оплаты, а если они оплачены, потребовать возврата уплаченных денежных сумм.</w:t>
      </w:r>
    </w:p>
    <w:p>
      <w:pPr>
        <w:pStyle w:val="Normal"/>
        <w:spacing w:lineRule="auto" w:line="360" w:before="0" w:after="150"/>
        <w:rPr>
          <w:lang w:val="ru-RU"/>
        </w:rPr>
      </w:pPr>
      <w:r>
        <w:rPr>
          <w:color w:val="333333"/>
          <w:lang w:val="ru-RU"/>
        </w:rPr>
        <w:t xml:space="preserve">2.11. Если Продавец передал Покупателю наряду с товаром, ассортимент которого соответствует Договору, товар с нарушением условия об ассортименте. Покупатель вправе по своему выбору:  </w:t>
      </w:r>
    </w:p>
    <w:p>
      <w:pPr>
        <w:pStyle w:val="Normal"/>
        <w:spacing w:lineRule="auto" w:line="240"/>
        <w:rPr>
          <w:lang w:val="ru-RU"/>
        </w:rPr>
      </w:pPr>
      <w:r>
        <w:rPr>
          <w:rFonts w:eastAsia="Wingdings" w:cs="Wingdings" w:ascii="Wingdings" w:hAnsi="Wingdings"/>
          <w:color w:val="333333"/>
          <w:sz w:val="14"/>
          <w:szCs w:val="14"/>
        </w:rPr>
        <w:t xml:space="preserve">l </w:t>
      </w:r>
      <w:r>
        <w:rPr>
          <w:color w:val="333333"/>
          <w:lang w:val="ru-RU"/>
        </w:rPr>
        <w:t>принять товар, соответствующий условию об ассортименте, и отказаться от остального товара;</w:t>
      </w:r>
    </w:p>
    <w:p>
      <w:pPr>
        <w:pStyle w:val="Normal"/>
        <w:spacing w:lineRule="auto" w:line="240"/>
        <w:rPr>
          <w:lang w:val="ru-RU"/>
        </w:rPr>
      </w:pPr>
      <w:r>
        <w:rPr>
          <w:rFonts w:eastAsia="Wingdings" w:cs="Wingdings" w:ascii="Wingdings" w:hAnsi="Wingdings"/>
          <w:color w:val="333333"/>
          <w:sz w:val="14"/>
          <w:szCs w:val="14"/>
        </w:rPr>
        <w:t xml:space="preserve">l </w:t>
      </w:r>
      <w:r>
        <w:rPr>
          <w:color w:val="333333"/>
          <w:lang w:val="ru-RU"/>
        </w:rPr>
        <w:t>отказаться от всего переданного товара;</w:t>
      </w:r>
    </w:p>
    <w:p>
      <w:pPr>
        <w:pStyle w:val="Normal"/>
        <w:spacing w:lineRule="auto" w:line="240"/>
        <w:rPr>
          <w:lang w:val="ru-RU"/>
        </w:rPr>
      </w:pPr>
      <w:r>
        <w:rPr>
          <w:rFonts w:eastAsia="Wingdings" w:cs="Wingdings" w:ascii="Wingdings" w:hAnsi="Wingdings"/>
          <w:color w:val="333333"/>
          <w:sz w:val="14"/>
          <w:szCs w:val="14"/>
        </w:rPr>
        <w:t xml:space="preserve">l </w:t>
      </w:r>
      <w:r>
        <w:rPr>
          <w:color w:val="333333"/>
          <w:lang w:val="ru-RU"/>
        </w:rPr>
        <w:t>потребовать заменить товар, не соответствующий условию об ассортименте, на товар в ассортименте, предусмотренном настоящим договором;</w:t>
      </w:r>
    </w:p>
    <w:p>
      <w:pPr>
        <w:pStyle w:val="Normal"/>
        <w:spacing w:lineRule="auto" w:line="240" w:before="0" w:after="150"/>
        <w:rPr>
          <w:lang w:val="ru-RU"/>
        </w:rPr>
      </w:pPr>
      <w:r>
        <w:rPr>
          <w:rFonts w:eastAsia="Wingdings" w:cs="Wingdings" w:ascii="Wingdings" w:hAnsi="Wingdings"/>
          <w:color w:val="333333"/>
          <w:sz w:val="14"/>
          <w:szCs w:val="14"/>
        </w:rPr>
        <w:t xml:space="preserve">l </w:t>
      </w:r>
      <w:r>
        <w:rPr>
          <w:color w:val="333333"/>
          <w:lang w:val="ru-RU"/>
        </w:rPr>
        <w:t>принять весь переданный товар.</w:t>
      </w:r>
    </w:p>
    <w:p>
      <w:pPr>
        <w:pStyle w:val="Normal"/>
        <w:spacing w:lineRule="auto" w:line="360" w:before="0" w:after="150"/>
        <w:rPr>
          <w:lang w:val="ru-RU"/>
        </w:rPr>
      </w:pPr>
      <w:r>
        <w:rPr>
          <w:color w:val="333333"/>
          <w:lang w:val="ru-RU"/>
        </w:rPr>
        <w:t>2.12. При отказе от товара, ассортимент которого не соответствует условиям Договора, или предъявлении требования о замене товара, не соответствующего условию об ассортименте, Покупатель вправе также отказаться от оплаты этого товара, а если он оплачен, – потребовать возврата уплаченных сумм.</w:t>
      </w:r>
    </w:p>
    <w:p>
      <w:pPr>
        <w:pStyle w:val="Normal"/>
        <w:spacing w:lineRule="auto" w:line="360" w:before="0" w:after="150"/>
        <w:rPr>
          <w:lang w:val="ru-RU"/>
        </w:rPr>
      </w:pPr>
      <w:r>
        <w:rPr>
          <w:color w:val="333333"/>
          <w:lang w:val="ru-RU"/>
        </w:rPr>
        <w:t>2.13. Товар, не соответствующий условию данного Договора об ассортименте, считается принятым, если Покупатель в разумный срок после его получения не сообщит Продавцу о своем отказе от товара.</w:t>
      </w:r>
    </w:p>
    <w:p>
      <w:pPr>
        <w:pStyle w:val="Normal"/>
        <w:spacing w:lineRule="auto" w:line="360" w:before="0" w:after="150"/>
        <w:rPr>
          <w:lang w:val="ru-RU"/>
        </w:rPr>
      </w:pPr>
      <w:r>
        <w:rPr>
          <w:color w:val="333333"/>
          <w:lang w:val="ru-RU"/>
        </w:rPr>
        <w:t>2.14. Если Покупатель не отказался от товара, ассортимент которого не соответствует данному договору, он обязан его оплатить по цене, согласованной с Продавцом. В случае, когда Продавцом не приняты необходимые меры по согласованию цены в разумный срок, Покупатель оплачивает товар по цене, которая в момент заключения Договора при сравнимых обстоятельствах обычно взималась за аналогичный товар.</w:t>
      </w:r>
    </w:p>
    <w:p>
      <w:pPr>
        <w:pStyle w:val="Normal"/>
        <w:spacing w:lineRule="auto" w:line="360" w:before="0" w:after="150"/>
        <w:rPr>
          <w:lang w:val="ru-RU"/>
        </w:rPr>
      </w:pPr>
      <w:r>
        <w:rPr>
          <w:color w:val="333333"/>
          <w:lang w:val="ru-RU"/>
        </w:rPr>
        <w:t xml:space="preserve">2.15. Покупатель, которому передан товар ненадлежащего качества, вправе по своему выбору потребовать от Продавца:  </w:t>
      </w:r>
    </w:p>
    <w:p>
      <w:pPr>
        <w:pStyle w:val="Normal"/>
        <w:spacing w:lineRule="auto" w:line="240"/>
        <w:rPr>
          <w:lang w:val="ru-RU"/>
        </w:rPr>
      </w:pPr>
      <w:r>
        <w:rPr>
          <w:rFonts w:eastAsia="Wingdings" w:cs="Wingdings" w:ascii="Wingdings" w:hAnsi="Wingdings"/>
          <w:color w:val="333333"/>
          <w:sz w:val="14"/>
          <w:szCs w:val="14"/>
        </w:rPr>
        <w:t xml:space="preserve">l </w:t>
      </w:r>
      <w:r>
        <w:rPr>
          <w:color w:val="333333"/>
          <w:lang w:val="ru-RU"/>
        </w:rPr>
        <w:t>соразмерного уменьшения покупной цены;</w:t>
      </w:r>
    </w:p>
    <w:p>
      <w:pPr>
        <w:pStyle w:val="Normal"/>
        <w:spacing w:lineRule="auto" w:line="240"/>
        <w:rPr>
          <w:lang w:val="ru-RU"/>
        </w:rPr>
      </w:pPr>
      <w:r>
        <w:rPr>
          <w:rFonts w:eastAsia="Wingdings" w:cs="Wingdings" w:ascii="Wingdings" w:hAnsi="Wingdings"/>
          <w:color w:val="333333"/>
          <w:sz w:val="14"/>
          <w:szCs w:val="14"/>
        </w:rPr>
        <w:t xml:space="preserve">l </w:t>
      </w:r>
      <w:r>
        <w:rPr>
          <w:color w:val="333333"/>
          <w:lang w:val="ru-RU"/>
        </w:rPr>
        <w:t>безвозмездного устранения недостатков товара в разумный срок;</w:t>
      </w:r>
    </w:p>
    <w:p>
      <w:pPr>
        <w:pStyle w:val="Normal"/>
        <w:spacing w:lineRule="auto" w:line="240" w:before="0" w:after="150"/>
        <w:rPr>
          <w:lang w:val="ru-RU"/>
        </w:rPr>
      </w:pPr>
      <w:r>
        <w:rPr>
          <w:rFonts w:eastAsia="Wingdings" w:cs="Wingdings" w:ascii="Wingdings" w:hAnsi="Wingdings"/>
          <w:color w:val="333333"/>
          <w:sz w:val="14"/>
          <w:szCs w:val="14"/>
        </w:rPr>
        <w:t xml:space="preserve">l </w:t>
      </w:r>
      <w:r>
        <w:rPr>
          <w:color w:val="333333"/>
          <w:lang w:val="ru-RU"/>
        </w:rPr>
        <w:t>возмещения своих расходов па устранению недостатков товара.</w:t>
      </w:r>
    </w:p>
    <w:p>
      <w:pPr>
        <w:pStyle w:val="Normal"/>
        <w:spacing w:lineRule="auto" w:line="360" w:before="0" w:after="150"/>
        <w:rPr>
          <w:lang w:val="ru-RU"/>
        </w:rPr>
      </w:pPr>
      <w:r>
        <w:rPr>
          <w:color w:val="333333"/>
          <w:lang w:val="ru-RU"/>
        </w:rPr>
        <w:t xml:space="preserve">2.16. В случае существенного нарушения требований к качеству товара (обнаружение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по своему выбору:  </w:t>
      </w:r>
    </w:p>
    <w:p>
      <w:pPr>
        <w:pStyle w:val="Normal"/>
        <w:spacing w:lineRule="auto" w:line="240"/>
        <w:rPr>
          <w:lang w:val="ru-RU"/>
        </w:rPr>
      </w:pPr>
      <w:r>
        <w:rPr>
          <w:rFonts w:eastAsia="Wingdings" w:cs="Wingdings" w:ascii="Wingdings" w:hAnsi="Wingdings"/>
          <w:color w:val="333333"/>
          <w:sz w:val="14"/>
          <w:szCs w:val="14"/>
        </w:rPr>
        <w:t xml:space="preserve">l </w:t>
      </w:r>
      <w:r>
        <w:rPr>
          <w:color w:val="333333"/>
          <w:lang w:val="ru-RU"/>
        </w:rPr>
        <w:t>отказаться от исполнения данного договора и потребовать возврата уплаченной за товара денежной суммы;</w:t>
      </w:r>
    </w:p>
    <w:p>
      <w:pPr>
        <w:pStyle w:val="Normal"/>
        <w:spacing w:lineRule="auto" w:line="240" w:before="0" w:after="150"/>
        <w:rPr>
          <w:lang w:val="ru-RU"/>
        </w:rPr>
      </w:pPr>
      <w:r>
        <w:rPr>
          <w:rFonts w:eastAsia="Wingdings" w:cs="Wingdings" w:ascii="Wingdings" w:hAnsi="Wingdings"/>
          <w:color w:val="333333"/>
          <w:sz w:val="14"/>
          <w:szCs w:val="14"/>
        </w:rPr>
        <w:t xml:space="preserve">l </w:t>
      </w:r>
      <w:r>
        <w:rPr>
          <w:color w:val="333333"/>
          <w:lang w:val="ru-RU"/>
        </w:rPr>
        <w:t>потребовать замены товара ненадлежащего качества товаром, соответствующим Договору.</w:t>
      </w:r>
    </w:p>
    <w:p>
      <w:pPr>
        <w:pStyle w:val="Normal"/>
        <w:spacing w:lineRule="auto" w:line="360" w:before="0" w:after="150"/>
        <w:rPr>
          <w:lang w:val="ru-RU"/>
        </w:rPr>
      </w:pPr>
      <w:r>
        <w:rPr>
          <w:color w:val="333333"/>
          <w:lang w:val="ru-RU"/>
        </w:rPr>
        <w:t>2.17. Покупатель вправе предъявить требования, связанные с недостатками товара, при обнаружении недостатков в течение гарантийного срока.</w:t>
      </w:r>
    </w:p>
    <w:p>
      <w:pPr>
        <w:pStyle w:val="Normal"/>
        <w:spacing w:lineRule="auto" w:line="360" w:before="0" w:after="150"/>
        <w:rPr>
          <w:lang w:val="ru-RU"/>
        </w:rPr>
      </w:pPr>
      <w:r>
        <w:rPr>
          <w:color w:val="333333"/>
          <w:lang w:val="ru-RU"/>
        </w:rPr>
        <w:t>2.18. Если третье лицо по основанию, возникшему до исполнения Договора, предъявит Покупателю иск об изъятии товара, Покупатель будет обязан привлечь Продавца к участию в деле, а Продавец обязан вступить в это дело на стороне Покупателя. Непривлечение Покупателем Продавца к участию в деле освобождает Продавца от ответственности перед Покупателем, если Продавец докажет, что, приняв участие в деле, он мог бы предотвратить изъятие проданного товара у покупателя. Продавец, привлеченный Покупателем к участию в деле, но не принявший в нем участия, лишается права доказывать неправильность ведения дела Покупателем.</w:t>
      </w:r>
    </w:p>
    <w:p>
      <w:pPr>
        <w:pStyle w:val="Normal"/>
        <w:spacing w:before="500" w:after="150"/>
        <w:jc w:val="center"/>
        <w:rPr>
          <w:lang w:val="ru-RU"/>
        </w:rPr>
      </w:pPr>
      <w:r>
        <w:rPr>
          <w:b/>
          <w:bCs/>
          <w:color w:val="333333"/>
          <w:sz w:val="24"/>
          <w:szCs w:val="24"/>
          <w:lang w:val="ru-RU"/>
        </w:rPr>
        <w:t>3. ПОРЯДОК РАСЧЕТОВ</w:t>
      </w:r>
    </w:p>
    <w:p>
      <w:pPr>
        <w:pStyle w:val="Normal"/>
        <w:spacing w:lineRule="auto" w:line="360" w:before="0" w:after="150"/>
        <w:rPr>
          <w:color w:val="333333"/>
          <w:lang w:val="ru-RU"/>
        </w:rPr>
      </w:pPr>
      <w:r>
        <w:rPr>
          <w:color w:val="333333"/>
          <w:lang w:val="ru-RU"/>
        </w:rPr>
        <w:t xml:space="preserve">3.1. Деньги за проданный товар перечисляются на расчетный счет Продавца в течение </w:t>
      </w:r>
      <w:r>
        <w:rPr>
          <w:color w:val="333333"/>
          <w:lang w:val="ru-RU"/>
        </w:rPr>
        <w:t>1</w:t>
      </w:r>
      <w:r>
        <w:rPr>
          <w:color w:val="333333"/>
          <w:lang w:val="ru-RU"/>
        </w:rPr>
        <w:t xml:space="preserve"> дней после</w:t>
      </w:r>
    </w:p>
    <w:p>
      <w:pPr>
        <w:pStyle w:val="Normal"/>
        <w:spacing w:lineRule="auto" w:line="360" w:before="0" w:after="150"/>
        <w:rPr>
          <w:color w:val="333333"/>
          <w:lang w:val="ru-RU"/>
        </w:rPr>
      </w:pPr>
      <w:r>
        <w:rPr>
          <w:color w:val="333333"/>
          <w:lang w:val="ru-RU"/>
        </w:rPr>
        <w:t>подписания акта сдачи-приемки товара</w:t>
      </w:r>
    </w:p>
    <w:p>
      <w:pPr>
        <w:pStyle w:val="Normal"/>
        <w:spacing w:before="500" w:after="150"/>
        <w:jc w:val="center"/>
        <w:rPr>
          <w:lang w:val="ru-RU"/>
        </w:rPr>
      </w:pPr>
      <w:r>
        <w:rPr>
          <w:b/>
          <w:bCs/>
          <w:color w:val="333333"/>
          <w:sz w:val="24"/>
          <w:szCs w:val="24"/>
          <w:lang w:val="ru-RU"/>
        </w:rPr>
        <w:t>4. ФОРС-МАЖОР (ДЕЙСТВИЕ НЕПРЕОДОЛИМОЙ СИЛЫ)</w:t>
      </w:r>
    </w:p>
    <w:p>
      <w:pPr>
        <w:pStyle w:val="Normal"/>
        <w:spacing w:lineRule="auto" w:line="360" w:before="0" w:after="150"/>
        <w:rPr>
          <w:lang w:val="ru-RU"/>
        </w:rPr>
      </w:pPr>
      <w:r>
        <w:rPr>
          <w:color w:val="333333"/>
          <w:lang w:val="ru-RU"/>
        </w:rPr>
        <w:t>4.1. Ни одна из сторон не несет ответственности перед другой стороной за невыполнение обязательств, обусловленное обстоятельствами, возникшими помимо воли и желания сторон и которые нельзя предвидеть или избежать, включая объявленную или фактическую войну, гражданские волнения, эпидемии, блокаду, эмбарго, землетрясения, наводнения, пожары и другие стихийные бедствия.</w:t>
      </w:r>
    </w:p>
    <w:p>
      <w:pPr>
        <w:pStyle w:val="Normal"/>
        <w:spacing w:lineRule="auto" w:line="360" w:before="0" w:after="150"/>
        <w:rPr>
          <w:lang w:val="ru-RU"/>
        </w:rPr>
      </w:pPr>
      <w:r>
        <w:rPr>
          <w:color w:val="333333"/>
          <w:lang w:val="ru-RU"/>
        </w:rPr>
        <w:t>4.2.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pPr>
        <w:pStyle w:val="Normal"/>
        <w:spacing w:lineRule="auto" w:line="360" w:before="0" w:after="150"/>
        <w:rPr>
          <w:lang w:val="ru-RU"/>
        </w:rPr>
      </w:pPr>
      <w:r>
        <w:rPr>
          <w:color w:val="333333"/>
          <w:lang w:val="ru-RU"/>
        </w:rPr>
        <w:t>4.3. Сторона, которая не исполняет своего обязательства вследствие действия непреодолимой силы, должна немедленно известить другую сторону о препятствии и его влиянии на исполнение обязательств по Договору.</w:t>
      </w:r>
    </w:p>
    <w:p>
      <w:pPr>
        <w:pStyle w:val="Normal"/>
        <w:spacing w:before="500" w:after="150"/>
        <w:jc w:val="center"/>
        <w:rPr>
          <w:lang w:val="ru-RU"/>
        </w:rPr>
      </w:pPr>
      <w:r>
        <w:rPr>
          <w:b/>
          <w:bCs/>
          <w:color w:val="333333"/>
          <w:sz w:val="24"/>
          <w:szCs w:val="24"/>
          <w:lang w:val="ru-RU"/>
        </w:rPr>
        <w:t>5. РАЗРЕШЕНИЕ СПОРОВ</w:t>
      </w:r>
    </w:p>
    <w:p>
      <w:pPr>
        <w:pStyle w:val="Normal"/>
        <w:spacing w:lineRule="auto" w:line="360" w:before="0" w:after="150"/>
        <w:rPr>
          <w:lang w:val="ru-RU"/>
        </w:rPr>
      </w:pPr>
      <w:r>
        <w:rPr>
          <w:color w:val="333333"/>
          <w:lang w:val="ru-RU"/>
        </w:rPr>
        <w:t>5.1. Все споры по настоящему Договору решаются путем переговоров.</w:t>
      </w:r>
    </w:p>
    <w:p>
      <w:pPr>
        <w:pStyle w:val="Normal"/>
        <w:spacing w:lineRule="auto" w:line="360" w:before="0" w:after="150"/>
        <w:rPr>
          <w:lang w:val="ru-RU"/>
        </w:rPr>
      </w:pPr>
      <w:r>
        <w:rPr>
          <w:color w:val="333333"/>
          <w:lang w:val="ru-RU"/>
        </w:rPr>
        <w:t>5.2. При недостижении согласия споры решаются арбитражном суде в соответствии с правилами о подсудности на основании законодательства РФ.</w:t>
      </w:r>
    </w:p>
    <w:p>
      <w:pPr>
        <w:pStyle w:val="Normal"/>
        <w:spacing w:before="500" w:after="150"/>
        <w:jc w:val="center"/>
        <w:rPr>
          <w:lang w:val="ru-RU"/>
        </w:rPr>
      </w:pPr>
      <w:r>
        <w:rPr>
          <w:b/>
          <w:bCs/>
          <w:color w:val="333333"/>
          <w:sz w:val="24"/>
          <w:szCs w:val="24"/>
          <w:lang w:val="ru-RU"/>
        </w:rPr>
        <w:t>6. СРОК ДЕЙСТВИЯ ДОГОВОРА</w:t>
      </w:r>
    </w:p>
    <w:p>
      <w:pPr>
        <w:pStyle w:val="Normal"/>
        <w:spacing w:lineRule="auto" w:line="360" w:before="0" w:after="150"/>
        <w:rPr>
          <w:lang w:val="ru-RU"/>
        </w:rPr>
      </w:pPr>
      <w:r>
        <w:rPr>
          <w:color w:val="333333"/>
          <w:lang w:val="ru-RU"/>
        </w:rPr>
        <w:t>6.1. Настоящий договор распространяется на выполнение одной сделки и может быть пролонгирован дополнительным соглашением сторон только в случае просрочки исполнения без вины сторон.</w:t>
      </w:r>
    </w:p>
    <w:p>
      <w:pPr>
        <w:pStyle w:val="Normal"/>
        <w:spacing w:lineRule="auto" w:line="360" w:before="0" w:after="150"/>
        <w:rPr>
          <w:lang w:val="ru-RU"/>
        </w:rPr>
      </w:pPr>
      <w:r>
        <w:rPr>
          <w:color w:val="333333"/>
          <w:lang w:val="ru-RU"/>
        </w:rPr>
        <w:t xml:space="preserve">6.2. Срок действия Договора </w:t>
      </w:r>
      <w:r>
        <w:rPr>
          <w:color w:val="333333"/>
          <w:lang w:val="ru-RU"/>
        </w:rPr>
        <w:t>100</w:t>
      </w:r>
      <w:r>
        <w:rPr>
          <w:color w:val="333333"/>
          <w:lang w:val="ru-RU"/>
        </w:rPr>
        <w:t xml:space="preserve"> месяцев.</w:t>
      </w:r>
    </w:p>
    <w:p>
      <w:pPr>
        <w:pStyle w:val="Normal"/>
        <w:spacing w:lineRule="auto" w:line="360" w:before="0" w:after="150"/>
        <w:rPr>
          <w:lang w:val="ru-RU"/>
        </w:rPr>
      </w:pPr>
      <w:r>
        <w:rPr>
          <w:color w:val="333333"/>
          <w:lang w:val="ru-RU"/>
        </w:rPr>
        <w:t>6.3. Договор может быть расторгнут:</w:t>
      </w:r>
    </w:p>
    <w:p>
      <w:pPr>
        <w:pStyle w:val="Normal"/>
        <w:spacing w:lineRule="auto" w:line="360" w:before="0" w:after="150"/>
        <w:rPr>
          <w:lang w:val="ru-RU"/>
        </w:rPr>
      </w:pPr>
      <w:r>
        <w:rPr>
          <w:color w:val="333333"/>
          <w:lang w:val="ru-RU"/>
        </w:rPr>
        <w:t>6.3.1. По соглашению сторон.</w:t>
      </w:r>
    </w:p>
    <w:p>
      <w:pPr>
        <w:pStyle w:val="Normal"/>
        <w:spacing w:lineRule="auto" w:line="360" w:before="0" w:after="150"/>
        <w:rPr>
          <w:lang w:val="ru-RU"/>
        </w:rPr>
      </w:pPr>
      <w:r>
        <w:rPr>
          <w:color w:val="333333"/>
          <w:lang w:val="ru-RU"/>
        </w:rPr>
        <w:t>6.3.2. По другим основаниям, предусмотренным настоящим Договором и действующим законодательством.</w:t>
      </w:r>
    </w:p>
    <w:p>
      <w:pPr>
        <w:pStyle w:val="Normal"/>
        <w:spacing w:before="500" w:after="150"/>
        <w:jc w:val="center"/>
        <w:rPr>
          <w:lang w:val="ru-RU"/>
        </w:rPr>
      </w:pPr>
      <w:r>
        <w:rPr>
          <w:b/>
          <w:bCs/>
          <w:color w:val="333333"/>
          <w:sz w:val="24"/>
          <w:szCs w:val="24"/>
          <w:lang w:val="ru-RU"/>
        </w:rPr>
        <w:t>7. ЗАКЛЮЧИТЕЛЬНЫЕ ПОЛОЖЕНИЯ</w:t>
      </w:r>
    </w:p>
    <w:p>
      <w:pPr>
        <w:pStyle w:val="Normal"/>
        <w:spacing w:lineRule="auto" w:line="360" w:before="0" w:after="150"/>
        <w:rPr>
          <w:lang w:val="ru-RU"/>
        </w:rPr>
      </w:pPr>
      <w:r>
        <w:rPr>
          <w:color w:val="333333"/>
          <w:lang w:val="ru-RU"/>
        </w:rPr>
        <w:t>7.1. Настоящий Договор составлен в двух экземплярах, имеющих одинаковую юридическую силу, по одному экземпляру для каждой из сторон.</w:t>
      </w:r>
    </w:p>
    <w:p>
      <w:pPr>
        <w:pStyle w:val="Normal"/>
        <w:spacing w:before="500" w:after="150"/>
        <w:jc w:val="center"/>
        <w:rPr>
          <w:lang w:val="ru-RU"/>
        </w:rPr>
      </w:pPr>
      <w:r>
        <w:rPr>
          <w:b/>
          <w:bCs/>
          <w:color w:val="333333"/>
          <w:sz w:val="24"/>
          <w:szCs w:val="24"/>
          <w:lang w:val="ru-RU"/>
        </w:rPr>
        <w:t>8. ЮРИДИЧЕСКИЕ АДРЕСА И БАНКОВСКИЕ РЕКВИЗИТЫ СТОРОН</w:t>
      </w:r>
    </w:p>
    <w:tbl>
      <w:tblPr>
        <w:tblW w:w="9035" w:type="dxa"/>
        <w:jc w:val="left"/>
        <w:tblInd w:w="10" w:type="dxa"/>
        <w:tblLayout w:type="fixed"/>
        <w:tblCellMar>
          <w:top w:w="0" w:type="dxa"/>
          <w:left w:w="10" w:type="dxa"/>
          <w:bottom w:w="0" w:type="dxa"/>
          <w:right w:w="10" w:type="dxa"/>
        </w:tblCellMar>
        <w:tblLook w:val="04A0" w:noHBand="0" w:noVBand="1" w:firstColumn="1" w:lastRow="0" w:lastColumn="0" w:firstRow="1"/>
      </w:tblPr>
      <w:tblGrid>
        <w:gridCol w:w="4510"/>
        <w:gridCol w:w="4524"/>
      </w:tblGrid>
      <w:tr>
        <w:trPr/>
        <w:tc>
          <w:tcPr>
            <w:tcW w:w="4510" w:type="dxa"/>
            <w:tcBorders>
              <w:top w:val="single" w:sz="6" w:space="0" w:color="FFFFFF"/>
              <w:left w:val="single" w:sz="6" w:space="0" w:color="FFFFFF"/>
              <w:bottom w:val="single" w:sz="6" w:space="0" w:color="FFFFFF"/>
              <w:right w:val="single" w:sz="6" w:space="0" w:color="FFFFFF"/>
            </w:tcBorders>
          </w:tcPr>
          <w:p>
            <w:pPr>
              <w:pStyle w:val="Normal"/>
              <w:rPr>
                <w:lang w:val="ru-RU"/>
              </w:rPr>
            </w:pPr>
            <w:r>
              <w:rPr>
                <w:b/>
                <w:bCs/>
                <w:color w:val="333333"/>
                <w:sz w:val="18"/>
                <w:szCs w:val="18"/>
                <w:lang w:val="ru-RU"/>
              </w:rPr>
              <w:t>Продавец</w:t>
            </w:r>
          </w:p>
          <w:p>
            <w:pPr>
              <w:pStyle w:val="Normal"/>
              <w:rPr>
                <w:lang w:val="ru-RU"/>
              </w:rPr>
            </w:pPr>
            <w:r>
              <w:rPr>
                <w:color w:val="333333"/>
                <w:sz w:val="18"/>
                <w:szCs w:val="18"/>
                <w:lang w:val="ru-RU"/>
              </w:rPr>
              <w:t>Юр. адрес:</w:t>
            </w:r>
          </w:p>
          <w:p>
            <w:pPr>
              <w:pStyle w:val="Normal"/>
              <w:rPr>
                <w:lang w:val="ru-RU"/>
              </w:rPr>
            </w:pPr>
            <w:r>
              <w:rPr>
                <w:color w:val="333333"/>
                <w:sz w:val="18"/>
                <w:szCs w:val="18"/>
                <w:lang w:val="ru-RU"/>
              </w:rPr>
              <w:t>Почтовый адрес:</w:t>
            </w:r>
          </w:p>
          <w:p>
            <w:pPr>
              <w:pStyle w:val="Normal"/>
              <w:rPr>
                <w:lang w:val="ru-RU"/>
              </w:rPr>
            </w:pPr>
            <w:r>
              <w:rPr>
                <w:color w:val="333333"/>
                <w:sz w:val="18"/>
                <w:szCs w:val="18"/>
                <w:lang w:val="ru-RU"/>
              </w:rPr>
              <w:t>ИНН:</w:t>
            </w:r>
          </w:p>
          <w:p>
            <w:pPr>
              <w:pStyle w:val="Normal"/>
              <w:rPr>
                <w:lang w:val="ru-RU"/>
              </w:rPr>
            </w:pPr>
            <w:r>
              <w:rPr>
                <w:color w:val="333333"/>
                <w:sz w:val="18"/>
                <w:szCs w:val="18"/>
                <w:lang w:val="ru-RU"/>
              </w:rPr>
              <w:t>КПП:</w:t>
            </w:r>
          </w:p>
          <w:p>
            <w:pPr>
              <w:pStyle w:val="Normal"/>
              <w:rPr>
                <w:lang w:val="ru-RU"/>
              </w:rPr>
            </w:pPr>
            <w:r>
              <w:rPr>
                <w:color w:val="333333"/>
                <w:sz w:val="18"/>
                <w:szCs w:val="18"/>
                <w:lang w:val="ru-RU"/>
              </w:rPr>
              <w:t>Банк:</w:t>
            </w:r>
          </w:p>
          <w:p>
            <w:pPr>
              <w:pStyle w:val="Normal"/>
              <w:rPr>
                <w:lang w:val="ru-RU"/>
              </w:rPr>
            </w:pPr>
            <w:r>
              <w:rPr>
                <w:color w:val="333333"/>
                <w:sz w:val="18"/>
                <w:szCs w:val="18"/>
                <w:lang w:val="ru-RU"/>
              </w:rPr>
              <w:t>Рас./счёт:</w:t>
            </w:r>
          </w:p>
          <w:p>
            <w:pPr>
              <w:pStyle w:val="Normal"/>
              <w:rPr/>
            </w:pPr>
            <w:r>
              <w:rPr>
                <w:color w:val="333333"/>
                <w:sz w:val="18"/>
                <w:szCs w:val="18"/>
              </w:rPr>
              <w:t>Корр./счёт:</w:t>
            </w:r>
          </w:p>
          <w:p>
            <w:pPr>
              <w:pStyle w:val="Normal"/>
              <w:widowControl/>
              <w:bidi w:val="0"/>
              <w:spacing w:lineRule="auto" w:line="276" w:before="0" w:after="160"/>
              <w:jc w:val="left"/>
              <w:rPr/>
            </w:pPr>
            <w:r>
              <w:rPr>
                <w:color w:val="333333"/>
                <w:sz w:val="18"/>
                <w:szCs w:val="18"/>
              </w:rPr>
              <w:t>БИК:</w:t>
            </w:r>
          </w:p>
        </w:tc>
        <w:tc>
          <w:tcPr>
            <w:tcW w:w="4524" w:type="dxa"/>
            <w:tcBorders>
              <w:top w:val="single" w:sz="6" w:space="0" w:color="FFFFFF"/>
              <w:left w:val="single" w:sz="6" w:space="0" w:color="FFFFFF"/>
              <w:bottom w:val="single" w:sz="6" w:space="0" w:color="FFFFFF"/>
              <w:right w:val="single" w:sz="6" w:space="0" w:color="FFFFFF"/>
            </w:tcBorders>
          </w:tcPr>
          <w:p>
            <w:pPr>
              <w:pStyle w:val="Normal"/>
              <w:rPr>
                <w:lang w:val="ru-RU"/>
              </w:rPr>
            </w:pPr>
            <w:r>
              <w:rPr>
                <w:b/>
                <w:bCs/>
                <w:color w:val="333333"/>
                <w:sz w:val="18"/>
                <w:szCs w:val="18"/>
                <w:lang w:val="ru-RU"/>
              </w:rPr>
              <w:t>Покупатель</w:t>
            </w:r>
          </w:p>
          <w:p>
            <w:pPr>
              <w:pStyle w:val="Normal"/>
              <w:rPr>
                <w:lang w:val="ru-RU"/>
              </w:rPr>
            </w:pPr>
            <w:r>
              <w:rPr>
                <w:color w:val="333333"/>
                <w:sz w:val="18"/>
                <w:szCs w:val="18"/>
                <w:lang w:val="ru-RU"/>
              </w:rPr>
              <w:t>Юр. адрес:</w:t>
            </w:r>
          </w:p>
          <w:p>
            <w:pPr>
              <w:pStyle w:val="Normal"/>
              <w:rPr>
                <w:lang w:val="ru-RU"/>
              </w:rPr>
            </w:pPr>
            <w:r>
              <w:rPr>
                <w:color w:val="333333"/>
                <w:sz w:val="18"/>
                <w:szCs w:val="18"/>
                <w:lang w:val="ru-RU"/>
              </w:rPr>
              <w:t>Почтовый адрес:</w:t>
            </w:r>
          </w:p>
          <w:p>
            <w:pPr>
              <w:pStyle w:val="Normal"/>
              <w:rPr>
                <w:lang w:val="ru-RU"/>
              </w:rPr>
            </w:pPr>
            <w:r>
              <w:rPr>
                <w:color w:val="333333"/>
                <w:sz w:val="18"/>
                <w:szCs w:val="18"/>
                <w:lang w:val="ru-RU"/>
              </w:rPr>
              <w:t>ИНН:</w:t>
            </w:r>
          </w:p>
          <w:p>
            <w:pPr>
              <w:pStyle w:val="Normal"/>
              <w:rPr>
                <w:lang w:val="ru-RU"/>
              </w:rPr>
            </w:pPr>
            <w:r>
              <w:rPr>
                <w:color w:val="333333"/>
                <w:sz w:val="18"/>
                <w:szCs w:val="18"/>
                <w:lang w:val="ru-RU"/>
              </w:rPr>
              <w:t>КПП:</w:t>
            </w:r>
          </w:p>
          <w:p>
            <w:pPr>
              <w:pStyle w:val="Normal"/>
              <w:rPr>
                <w:lang w:val="ru-RU"/>
              </w:rPr>
            </w:pPr>
            <w:r>
              <w:rPr>
                <w:color w:val="333333"/>
                <w:sz w:val="18"/>
                <w:szCs w:val="18"/>
                <w:lang w:val="ru-RU"/>
              </w:rPr>
              <w:t>Банк:</w:t>
            </w:r>
          </w:p>
          <w:p>
            <w:pPr>
              <w:pStyle w:val="Normal"/>
              <w:rPr>
                <w:lang w:val="ru-RU"/>
              </w:rPr>
            </w:pPr>
            <w:r>
              <w:rPr>
                <w:color w:val="333333"/>
                <w:sz w:val="18"/>
                <w:szCs w:val="18"/>
                <w:lang w:val="ru-RU"/>
              </w:rPr>
              <w:t>Рас./счёт:</w:t>
            </w:r>
          </w:p>
          <w:p>
            <w:pPr>
              <w:pStyle w:val="Normal"/>
              <w:rPr/>
            </w:pPr>
            <w:r>
              <w:rPr>
                <w:color w:val="333333"/>
                <w:sz w:val="18"/>
                <w:szCs w:val="18"/>
              </w:rPr>
              <w:t>Корр./счёт:</w:t>
            </w:r>
          </w:p>
          <w:p>
            <w:pPr>
              <w:pStyle w:val="Normal"/>
              <w:widowControl/>
              <w:bidi w:val="0"/>
              <w:spacing w:lineRule="auto" w:line="276" w:before="0" w:after="160"/>
              <w:jc w:val="left"/>
              <w:rPr>
                <w:color w:val="333333"/>
              </w:rPr>
            </w:pPr>
            <w:r>
              <w:rPr>
                <w:color w:val="333333"/>
                <w:sz w:val="18"/>
                <w:szCs w:val="18"/>
              </w:rPr>
              <w:t>БИК:</w:t>
            </w:r>
          </w:p>
        </w:tc>
      </w:tr>
    </w:tbl>
    <w:p>
      <w:pPr>
        <w:pStyle w:val="Normal"/>
        <w:rPr/>
      </w:pPr>
      <w:r>
        <w:rPr/>
      </w:r>
    </w:p>
    <w:p>
      <w:pPr>
        <w:pStyle w:val="Normal"/>
        <w:spacing w:before="500" w:after="150"/>
        <w:jc w:val="center"/>
        <w:rPr/>
      </w:pPr>
      <w:r>
        <w:rPr>
          <w:b/>
          <w:bCs/>
          <w:color w:val="333333"/>
          <w:sz w:val="24"/>
          <w:szCs w:val="24"/>
          <w:lang w:val="ru-RU"/>
        </w:rPr>
        <w:t>9</w:t>
      </w:r>
      <w:r>
        <w:rPr>
          <w:b/>
          <w:bCs/>
          <w:color w:val="333333"/>
          <w:sz w:val="24"/>
          <w:szCs w:val="24"/>
        </w:rPr>
        <w:t>. ПОДПИСИ СТОРОН</w:t>
      </w:r>
    </w:p>
    <w:p>
      <w:pPr>
        <w:pStyle w:val="Normal"/>
        <w:rPr/>
      </w:pPr>
      <w:r>
        <w:rPr/>
      </w:r>
    </w:p>
    <w:tbl>
      <w:tblPr>
        <w:tblW w:w="9035" w:type="dxa"/>
        <w:jc w:val="left"/>
        <w:tblInd w:w="10" w:type="dxa"/>
        <w:tblLayout w:type="fixed"/>
        <w:tblCellMar>
          <w:top w:w="0" w:type="dxa"/>
          <w:left w:w="10" w:type="dxa"/>
          <w:bottom w:w="0" w:type="dxa"/>
          <w:right w:w="10" w:type="dxa"/>
        </w:tblCellMar>
        <w:tblLook w:val="04A0" w:noHBand="0" w:noVBand="1" w:firstColumn="1" w:lastRow="0" w:lastColumn="0" w:firstRow="1"/>
      </w:tblPr>
      <w:tblGrid>
        <w:gridCol w:w="4518"/>
        <w:gridCol w:w="4516"/>
      </w:tblGrid>
      <w:tr>
        <w:trPr/>
        <w:tc>
          <w:tcPr>
            <w:tcW w:w="4518" w:type="dxa"/>
            <w:tcBorders>
              <w:top w:val="single" w:sz="6" w:space="0" w:color="FFFFFF"/>
              <w:left w:val="single" w:sz="6" w:space="0" w:color="FFFFFF"/>
              <w:bottom w:val="single" w:sz="6" w:space="0" w:color="FFFFFF"/>
              <w:right w:val="single" w:sz="6" w:space="0" w:color="FFFFFF"/>
            </w:tcBorders>
          </w:tcPr>
          <w:p>
            <w:pPr>
              <w:pStyle w:val="Normal"/>
              <w:spacing w:lineRule="auto" w:line="360" w:before="0" w:after="0"/>
              <w:rPr/>
            </w:pPr>
            <w:r>
              <w:rPr>
                <w:color w:val="333333"/>
                <w:sz w:val="18"/>
                <w:szCs w:val="18"/>
              </w:rPr>
              <w:t>Продавец _______________</w:t>
            </w:r>
          </w:p>
        </w:tc>
        <w:tc>
          <w:tcPr>
            <w:tcW w:w="4516" w:type="dxa"/>
            <w:tcBorders>
              <w:top w:val="single" w:sz="6" w:space="0" w:color="FFFFFF"/>
              <w:left w:val="single" w:sz="6" w:space="0" w:color="FFFFFF"/>
              <w:bottom w:val="single" w:sz="6" w:space="0" w:color="FFFFFF"/>
              <w:right w:val="single" w:sz="6" w:space="0" w:color="FFFFFF"/>
            </w:tcBorders>
          </w:tcPr>
          <w:p>
            <w:pPr>
              <w:pStyle w:val="Normal"/>
              <w:spacing w:lineRule="auto" w:line="360" w:before="0" w:after="0"/>
              <w:rPr/>
            </w:pPr>
            <w:r>
              <w:rPr>
                <w:color w:val="333333"/>
                <w:sz w:val="18"/>
                <w:szCs w:val="18"/>
              </w:rPr>
              <w:t>Покупатель _______________</w:t>
            </w:r>
          </w:p>
        </w:tc>
      </w:tr>
    </w:tbl>
    <w:p>
      <w:pPr>
        <w:pStyle w:val="Normal"/>
        <w:rPr/>
      </w:pPr>
      <w:r>
        <w:rPr/>
      </w:r>
    </w:p>
    <w:p>
      <w:pPr>
        <w:pStyle w:val="Normal"/>
        <w:spacing w:before="0" w:after="160"/>
        <w:rPr>
          <w:lang w:val="ru-RU"/>
        </w:rPr>
      </w:pPr>
      <w:r>
        <w:rPr>
          <w:lang w:val="ru-RU"/>
        </w:rPr>
      </w:r>
    </w:p>
    <w:sectPr>
      <w:footerReference w:type="even" r:id="rId2"/>
      <w:footerReference w:type="default" r:id="rId3"/>
      <w:footerReference w:type="first" r:id="rId4"/>
      <w:type w:val="nextPage"/>
      <w:pgSz w:w="11906" w:h="16838"/>
      <w:pgMar w:left="1440" w:right="1440" w:gutter="0" w:header="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Wingding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fldChar w:fldCharType="begin"/>
    </w:r>
    <w:r>
      <w:rPr/>
      <w:instrText xml:space="preserve"> PAGE </w:instrText>
    </w:r>
    <w:r>
      <w:rPr/>
      <w:fldChar w:fldCharType="separate"/>
    </w:r>
    <w:r>
      <w:rPr/>
      <w:t>7</w:t>
    </w:r>
    <w:r>
      <w:rPr/>
      <w:fldChar w:fldCharType="end"/>
    </w:r>
    <w:r>
      <w:rPr/>
      <w:t xml:space="preserve"> </w:t>
    </w:r>
    <w:r>
      <w:rPr/>
      <w:t xml:space="preserve">/ </w:t>
    </w:r>
    <w:r>
      <w:rPr/>
      <w:fldChar w:fldCharType="begin"/>
    </w:r>
    <w:r>
      <w:rPr/>
      <w:instrText xml:space="preserve"> NUMPAGES </w:instrText>
    </w:r>
    <w:r>
      <w:rPr/>
      <w:fldChar w:fldCharType="separate"/>
    </w:r>
    <w:r>
      <w:rPr/>
      <w:t>7</w:t>
    </w:r>
    <w:r>
      <w:rPr/>
      <w:fldChar w:fldCharType="end"/>
    </w:r>
  </w:p>
  <w:p>
    <w:pPr>
      <w:pStyle w:val="Normal"/>
      <w:widowControl/>
      <w:bidi w:val="0"/>
      <w:spacing w:lineRule="auto" w:line="276" w:before="0" w:after="160"/>
      <w:jc w:val="left"/>
      <w:rPr/>
    </w:pPr>
    <w:r>
      <w:rPr/>
      <mc:AlternateContent>
        <mc:Choice Requires="wps">
          <w:drawing>
            <wp:inline distT="0" distB="0" distL="0" distR="0">
              <wp:extent cx="5715000" cy="238125"/>
              <wp:effectExtent l="0" t="0" r="0" b="0"/>
              <wp:docPr id="1"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1"/>
                      <a:stretch/>
                    </pic:blipFill>
                    <pic:spPr>
                      <a:xfrm>
                        <a:off x="0" y="0"/>
                        <a:ext cx="5715000" cy="237960"/>
                      </a:xfrm>
                      <a:prstGeom prst="rect">
                        <a:avLst/>
                      </a:prstGeom>
                      <a:noFill/>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18.8pt;width:449.95pt;height:18.7pt;mso-wrap-style:none;v-text-anchor:middle;mso-position-horizontal:left;mso-position-vertical:top" type="_x0000_t75">
              <v:imagedata r:id="rId2" o:detectmouseclick="t"/>
              <v:stroke color="#3465a4" joinstyle="round" endcap="flat"/>
              <w10:wrap type="none"/>
            </v:shape>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fldChar w:fldCharType="begin"/>
    </w:r>
    <w:r>
      <w:rPr/>
      <w:instrText xml:space="preserve"> PAGE </w:instrText>
    </w:r>
    <w:r>
      <w:rPr/>
      <w:fldChar w:fldCharType="separate"/>
    </w:r>
    <w:r>
      <w:rPr/>
      <w:t>7</w:t>
    </w:r>
    <w:r>
      <w:rPr/>
      <w:fldChar w:fldCharType="end"/>
    </w:r>
    <w:r>
      <w:rPr/>
      <w:t xml:space="preserve"> </w:t>
    </w:r>
    <w:r>
      <w:rPr/>
      <w:t xml:space="preserve">/ </w:t>
    </w:r>
    <w:r>
      <w:rPr/>
      <w:fldChar w:fldCharType="begin"/>
    </w:r>
    <w:r>
      <w:rPr/>
      <w:instrText xml:space="preserve"> NUMPAGES </w:instrText>
    </w:r>
    <w:r>
      <w:rPr/>
      <w:fldChar w:fldCharType="separate"/>
    </w:r>
    <w:r>
      <w:rPr/>
      <w:t>7</w:t>
    </w:r>
    <w:r>
      <w:rPr/>
      <w:fldChar w:fldCharType="end"/>
    </w:r>
  </w:p>
  <w:p>
    <w:pPr>
      <w:pStyle w:val="Normal"/>
      <w:widowControl/>
      <w:bidi w:val="0"/>
      <w:spacing w:lineRule="auto" w:line="276" w:before="0" w:after="160"/>
      <w:jc w:val="left"/>
      <w:rPr/>
    </w:pPr>
    <w:r>
      <w:rPr/>
      <mc:AlternateContent>
        <mc:Choice Requires="wps">
          <w:drawing>
            <wp:inline distT="0" distB="0" distL="0" distR="0">
              <wp:extent cx="5715000" cy="238125"/>
              <wp:effectExtent l="0" t="0" r="0" b="0"/>
              <wp:docPr id="3"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1"/>
                      <a:stretch/>
                    </pic:blipFill>
                    <pic:spPr>
                      <a:xfrm>
                        <a:off x="0" y="0"/>
                        <a:ext cx="5715000" cy="237960"/>
                      </a:xfrm>
                      <a:prstGeom prst="rect">
                        <a:avLst/>
                      </a:prstGeom>
                      <a:noFill/>
                      <a:ln w="0">
                        <a:noFill/>
                      </a:ln>
                    </pic:spPr>
                  </pic:pic>
                </a:graphicData>
              </a:graphic>
            </wp:inline>
          </w:drawing>
        </mc:Choice>
        <mc:Fallback>
          <w:pict>
            <v:shape id="shape_0" stroked="f" o:allowincell="f" style="position:absolute;margin-left:0pt;margin-top:-18.8pt;width:449.95pt;height:18.7pt;mso-wrap-style:none;v-text-anchor:middle;mso-position-horizontal:left;mso-position-vertical:top" type="_x0000_t75">
              <v:imagedata r:id="rId2" o:detectmouseclick="t"/>
              <v:stroke color="#3465a4" joinstyle="round" endcap="flat"/>
              <w10:wrap type="none"/>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autoHyphenation w:val="true"/>
  <w:hyphenationZone w:val="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d78e2"/>
    <w:pPr>
      <w:widowControl/>
      <w:bidi w:val="0"/>
      <w:spacing w:lineRule="auto" w:line="276" w:before="0" w:after="160"/>
      <w:jc w:val="left"/>
    </w:pPr>
    <w:rPr>
      <w:rFonts w:ascii="Arial" w:hAnsi="Arial" w:eastAsia="Arial" w:cs="Arial"/>
      <w:color w:val="auto"/>
      <w:kern w:val="0"/>
      <w:sz w:val="20"/>
      <w:szCs w:val="20"/>
      <w:lang w:val="en-US" w:eastAsia="ru-RU" w:bidi="ar-SA"/>
    </w:rPr>
  </w:style>
  <w:style w:type="character" w:styleId="DefaultParagraphFont" w:default="1">
    <w:name w:val="Default Paragraph Font"/>
    <w:uiPriority w:val="1"/>
    <w:unhideWhenUsed/>
    <w:qFormat/>
    <w:rPr/>
  </w:style>
  <w:style w:type="character" w:styleId="FootnoteCharacters">
    <w:name w:val="Footnote Characters"/>
    <w:semiHidden/>
    <w:unhideWhenUsed/>
    <w:qFormat/>
    <w:rPr>
      <w:vertAlign w:val="superscrip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Liberation Sans"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032b0f"/>
    <w:pPr>
      <w:spacing w:before="0" w:after="160"/>
      <w:ind w:left="720"/>
      <w:contextualSpacing/>
    </w:pPr>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foot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LibreOffice/24.8.6.2$Linux_X86_64 LibreOffice_project/480$Build-2</Application>
  <AppVersion>15.0000</AppVersion>
  <Pages>7</Pages>
  <Words>1495</Words>
  <Characters>10160</Characters>
  <CharactersWithSpaces>11545</CharactersWithSpaces>
  <Paragraphs>129</Paragraphs>
  <Company>ООО "Национальная юридическая служба"</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2025-04-18T16:03:00Z</dcterms:created>
  <dc:creator>amulex.ru</dc:creator>
  <dc:description>Образец договора купли-продажи товара, заключаемого между юридическими лицами</dc:description>
  <dc:language>ru-RU</dc:language>
  <cp:lastModifiedBy/>
  <dcterms:modified xsi:type="dcterms:W3CDTF">2025-04-19T22:24:28Z</dcterms:modified>
  <cp:revision>4</cp:revision>
  <dc:subject/>
  <dc:title>Образец договора купли-продажи товара, заключаемого между юридическими лицами</dc:title>
</cp:coreProperties>
</file>

<file path=docProps/custom.xml><?xml version="1.0" encoding="utf-8"?>
<Properties xmlns="http://schemas.openxmlformats.org/officeDocument/2006/custom-properties" xmlns:vt="http://schemas.openxmlformats.org/officeDocument/2006/docPropsVTypes"/>
</file>